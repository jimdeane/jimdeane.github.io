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p w14:paraId="5E5787A5" w14:textId="16CCF179" w:rsidR="008D5CB4" w:rsidRDefault="00943721" w:rsidP="00C41FCB">
      <w:pPr>
        <w:pStyle w:val="Title"/>
        <w:rPr>
          <w:shd w:val="clear" w:color="auto" w:fill="FFFFFF"/>
        </w:rPr>
      </w:pPr>
      <w:r>
        <w:rPr>
          <w:shd w:val="clear" w:color="auto" w:fill="FFFFFF"/>
        </w:rPr>
        <w:fldChar w:fldCharType="begin"/>
      </w:r>
      <w:r w:rsidR="00915D33">
        <w:rPr>
          <w:shd w:val="clear" w:color="auto" w:fill="FFFFFF"/>
        </w:rPr>
        <w:instrText>HYPERLINK "https://malue.sharepoint.com/sites/MalueArchtecture/_layouts/OneNote.aspx?id=%2Fsites%2FMalueArchtecture%2FSiteAssets%2FMalue%20Archtecture%20Notebook&amp;wd=target%28AI%20and%20Machine%20Learning.one%7CC65D1B39-F0B0-4A94-85CB-CA292533CD71%2FJustification%20for%20AI%20Award%20Phase%7C595148B5-A238-4FD1-954C-A70B09DAF3A0%2F%29"</w:instrText>
      </w:r>
      <w:r>
        <w:rPr>
          <w:shd w:val="clear" w:color="auto" w:fill="FFFFFF"/>
        </w:rPr>
        <w:fldChar w:fldCharType="separate"/>
      </w:r>
      <w:commentRangeStart w:id="1"/>
      <w:r w:rsidR="00A4153F" w:rsidRPr="00943721">
        <w:rPr>
          <w:rStyle w:val="Hyperlink"/>
          <w:shd w:val="clear" w:color="auto" w:fill="FFFFFF"/>
        </w:rPr>
        <w:t>Justification for AI Award Phase</w:t>
      </w:r>
      <w:commentRangeEnd w:id="1"/>
      <w:r w:rsidR="00A4153F" w:rsidRPr="00943721">
        <w:rPr>
          <w:rStyle w:val="Hyperlink"/>
          <w:sz w:val="16"/>
          <w:szCs w:val="16"/>
        </w:rPr>
        <w:commentReference w:id="1"/>
      </w:r>
      <w:r>
        <w:rPr>
          <w:shd w:val="clear" w:color="auto" w:fill="FFFFFF"/>
        </w:rPr>
        <w:fldChar w:fldCharType="end"/>
      </w:r>
      <w:commentRangeEnd w:id="0"/>
      <w:r w:rsidR="00231CCB">
        <w:rPr>
          <w:rStyle w:val="CommentReference"/>
          <w:rFonts w:asciiTheme="minorHAnsi" w:eastAsiaTheme="minorHAnsi" w:hAnsiTheme="minorHAnsi" w:cstheme="minorBidi"/>
          <w:spacing w:val="0"/>
          <w:kern w:val="0"/>
        </w:rPr>
        <w:commentReference w:id="0"/>
      </w:r>
    </w:p>
    <w:p w14:paraId="5DF54670" w14:textId="259C3026" w:rsidR="00C41FCB" w:rsidRDefault="00C41FCB" w:rsidP="00C41FCB"/>
    <w:p w14:paraId="2C0C7DDD" w14:textId="557917BE" w:rsidR="00782580" w:rsidRPr="00782580" w:rsidRDefault="00782580" w:rsidP="00782580">
      <w:pPr>
        <w:spacing w:after="0" w:line="240" w:lineRule="auto"/>
        <w:rPr>
          <w:rFonts w:ascii="Calibri" w:eastAsia="Times New Roman" w:hAnsi="Calibri" w:cs="Calibri"/>
          <w:lang w:eastAsia="en-GB"/>
        </w:rPr>
      </w:pPr>
      <w:ins w:id="2" w:author="Changes since 4.0" w:date="2021-09-06T11:50:00Z">
        <w:del w:id="3" w:author="Jim Deane" w:date="2021-09-06T11:51:00Z">
          <w:r w:rsidRPr="00782580" w:rsidDel="000E783D">
            <w:rPr>
              <w:rFonts w:ascii="Calibri" w:eastAsia="Times New Roman" w:hAnsi="Calibri" w:cs="Calibri"/>
              <w:lang w:eastAsia="en-GB"/>
            </w:rPr>
            <w:delText>It</w:delText>
          </w:r>
          <w:r w:rsidR="0011000F" w:rsidDel="000E783D">
            <w:rPr>
              <w:rFonts w:ascii="Calibri" w:eastAsia="Times New Roman" w:hAnsi="Calibri" w:cs="Calibri"/>
              <w:lang w:eastAsia="en-GB"/>
            </w:rPr>
            <w:delText>’</w:delText>
          </w:r>
          <w:r w:rsidRPr="00782580" w:rsidDel="000E783D">
            <w:rPr>
              <w:rFonts w:ascii="Calibri" w:eastAsia="Times New Roman" w:hAnsi="Calibri" w:cs="Calibri"/>
              <w:lang w:eastAsia="en-GB"/>
            </w:rPr>
            <w:delText>s</w:delText>
          </w:r>
        </w:del>
      </w:ins>
      <w:del w:id="4" w:author="Jim Deane" w:date="2021-09-06T11:51:00Z">
        <w:r w:rsidRPr="00782580" w:rsidDel="000E783D">
          <w:rPr>
            <w:rFonts w:ascii="Calibri" w:eastAsia="Times New Roman" w:hAnsi="Calibri" w:cs="Calibri"/>
            <w:lang w:eastAsia="en-GB"/>
          </w:rPr>
          <w:delText>It is</w:delText>
        </w:r>
        <w:r w:rsidRPr="00782580" w:rsidDel="000E783D">
          <w:rPr>
            <w:rFonts w:ascii="Calibri" w:eastAsia="Times New Roman" w:hAnsi="Calibri" w:cs="Calibri"/>
            <w:lang w:eastAsia="en-GB"/>
          </w:rPr>
          <w:delText xml:space="preserve"> widely acknowledged that there are large </w:delText>
        </w:r>
      </w:del>
      <w:ins w:id="5" w:author="Jim Deane" w:date="2021-09-06T11:51:00Z">
        <w:r w:rsidR="000E783D">
          <w:rPr>
            <w:rFonts w:ascii="Calibri" w:eastAsia="Times New Roman" w:hAnsi="Calibri" w:cs="Calibri"/>
            <w:lang w:eastAsia="en-GB"/>
          </w:rPr>
          <w:t>I</w:t>
        </w:r>
      </w:ins>
      <w:del w:id="6" w:author="Jim Deane" w:date="2021-09-06T11:51:00Z">
        <w:r w:rsidRPr="00782580" w:rsidDel="000E783D">
          <w:rPr>
            <w:rFonts w:ascii="Calibri" w:eastAsia="Times New Roman" w:hAnsi="Calibri" w:cs="Calibri"/>
            <w:lang w:eastAsia="en-GB"/>
          </w:rPr>
          <w:delText>i</w:delText>
        </w:r>
      </w:del>
      <w:r w:rsidRPr="00782580">
        <w:rPr>
          <w:rFonts w:ascii="Calibri" w:eastAsia="Times New Roman" w:hAnsi="Calibri" w:cs="Calibri"/>
          <w:lang w:eastAsia="en-GB"/>
        </w:rPr>
        <w:t>nefficiencies and waste in healthcare</w:t>
      </w:r>
      <w:ins w:id="7" w:author="Jim Deane" w:date="2021-09-06T11:51:00Z">
        <w:r w:rsidR="000E783D">
          <w:rPr>
            <w:rFonts w:ascii="Calibri" w:eastAsia="Times New Roman" w:hAnsi="Calibri" w:cs="Calibri"/>
            <w:lang w:eastAsia="en-GB"/>
          </w:rPr>
          <w:t xml:space="preserve"> are </w:t>
        </w:r>
        <w:r w:rsidR="000E783D" w:rsidRPr="00782580">
          <w:rPr>
            <w:rFonts w:ascii="Calibri" w:eastAsia="Times New Roman" w:hAnsi="Calibri" w:cs="Calibri"/>
            <w:lang w:eastAsia="en-GB"/>
          </w:rPr>
          <w:t>widely acknowledged</w:t>
        </w:r>
      </w:ins>
      <w:r w:rsidRPr="00782580">
        <w:rPr>
          <w:rFonts w:ascii="Calibri" w:eastAsia="Times New Roman" w:hAnsi="Calibri" w:cs="Calibri"/>
          <w:lang w:eastAsia="en-GB"/>
        </w:rPr>
        <w:t xml:space="preserve">. </w:t>
      </w:r>
      <w:ins w:id="8" w:author="Changes since 4.0" w:date="2021-09-06T11:50:00Z">
        <w:r w:rsidR="00824170">
          <w:rPr>
            <w:rFonts w:ascii="Calibri" w:eastAsia="Times New Roman" w:hAnsi="Calibri" w:cs="Calibri"/>
            <w:lang w:eastAsia="en-GB"/>
          </w:rPr>
          <w:t>T</w:t>
        </w:r>
        <w:r w:rsidRPr="00782580">
          <w:rPr>
            <w:rFonts w:ascii="Calibri" w:eastAsia="Times New Roman" w:hAnsi="Calibri" w:cs="Calibri"/>
            <w:lang w:eastAsia="en-GB"/>
          </w:rPr>
          <w:t>his</w:t>
        </w:r>
      </w:ins>
      <w:del w:id="9" w:author="Changes since 4.0" w:date="2021-09-06T11:50:00Z">
        <w:r w:rsidRPr="00782580">
          <w:rPr>
            <w:rFonts w:ascii="Calibri" w:eastAsia="Times New Roman" w:hAnsi="Calibri" w:cs="Calibri"/>
            <w:lang w:eastAsia="en-GB"/>
          </w:rPr>
          <w:delText>Much of this</w:delText>
        </w:r>
      </w:del>
      <w:r w:rsidRPr="00782580">
        <w:rPr>
          <w:rFonts w:ascii="Calibri" w:eastAsia="Times New Roman" w:hAnsi="Calibri" w:cs="Calibri"/>
          <w:lang w:eastAsia="en-GB"/>
        </w:rPr>
        <w:t xml:space="preserve"> is exacerbated by the paucity of good information about the real usability, efficacy and sustainability of the</w:t>
      </w:r>
      <w:ins w:id="10" w:author="Jim Deane" w:date="2021-09-06T11:59:00Z">
        <w:r w:rsidR="000E783D">
          <w:rPr>
            <w:rFonts w:ascii="Calibri" w:eastAsia="Times New Roman" w:hAnsi="Calibri" w:cs="Calibri"/>
            <w:lang w:eastAsia="en-GB"/>
          </w:rPr>
          <w:t>se</w:t>
        </w:r>
      </w:ins>
      <w:r w:rsidRPr="00782580">
        <w:rPr>
          <w:rFonts w:ascii="Calibri" w:eastAsia="Times New Roman" w:hAnsi="Calibri" w:cs="Calibri"/>
          <w:lang w:eastAsia="en-GB"/>
        </w:rPr>
        <w:t xml:space="preserve"> products and services</w:t>
      </w:r>
      <w:del w:id="11" w:author="Jim Deane" w:date="2021-09-06T11:52:00Z">
        <w:r w:rsidRPr="00782580" w:rsidDel="000E783D">
          <w:rPr>
            <w:rFonts w:ascii="Calibri" w:eastAsia="Times New Roman" w:hAnsi="Calibri" w:cs="Calibri"/>
            <w:lang w:eastAsia="en-GB"/>
          </w:rPr>
          <w:delText xml:space="preserve"> used</w:delText>
        </w:r>
      </w:del>
      <w:r w:rsidRPr="00782580">
        <w:rPr>
          <w:rFonts w:ascii="Calibri" w:eastAsia="Times New Roman" w:hAnsi="Calibri" w:cs="Calibri"/>
          <w:lang w:eastAsia="en-GB"/>
        </w:rPr>
        <w:t>.</w:t>
      </w:r>
      <w:r w:rsidRPr="00782580">
        <w:rPr>
          <w:rFonts w:ascii="Calibri" w:eastAsia="Times New Roman" w:hAnsi="Calibri" w:cs="Calibri"/>
          <w:lang w:eastAsia="en-GB"/>
        </w:rPr>
        <w:br/>
        <w:t> </w:t>
      </w:r>
    </w:p>
    <w:p w14:paraId="76456026" w14:textId="594E4551"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Malue</w:t>
      </w:r>
      <w:del w:id="12" w:author="Jim Deane" w:date="2021-09-06T11:59:00Z">
        <w:r w:rsidRPr="00782580" w:rsidDel="000E783D">
          <w:rPr>
            <w:rFonts w:ascii="Calibri" w:eastAsia="Times New Roman" w:hAnsi="Calibri" w:cs="Calibri"/>
            <w:lang w:eastAsia="en-GB"/>
          </w:rPr>
          <w:delText>'s</w:delText>
        </w:r>
      </w:del>
      <w:r w:rsidRPr="00782580">
        <w:rPr>
          <w:rFonts w:ascii="Calibri" w:eastAsia="Times New Roman" w:hAnsi="Calibri" w:cs="Calibri"/>
          <w:lang w:eastAsia="en-GB"/>
        </w:rPr>
        <w:t xml:space="preserve"> inten</w:t>
      </w:r>
      <w:ins w:id="13" w:author="Jim Deane" w:date="2021-09-06T11:59:00Z">
        <w:r w:rsidR="000E783D">
          <w:rPr>
            <w:rFonts w:ascii="Calibri" w:eastAsia="Times New Roman" w:hAnsi="Calibri" w:cs="Calibri"/>
            <w:lang w:eastAsia="en-GB"/>
          </w:rPr>
          <w:t>ds</w:t>
        </w:r>
      </w:ins>
      <w:del w:id="14" w:author="Jim Deane" w:date="2021-09-06T11:59:00Z">
        <w:r w:rsidRPr="00782580" w:rsidDel="000E783D">
          <w:rPr>
            <w:rFonts w:ascii="Calibri" w:eastAsia="Times New Roman" w:hAnsi="Calibri" w:cs="Calibri"/>
            <w:lang w:eastAsia="en-GB"/>
          </w:rPr>
          <w:delText>tion is</w:delText>
        </w:r>
      </w:del>
      <w:r w:rsidRPr="00782580">
        <w:rPr>
          <w:rFonts w:ascii="Calibri" w:eastAsia="Times New Roman" w:hAnsi="Calibri" w:cs="Calibri"/>
          <w:lang w:eastAsia="en-GB"/>
        </w:rPr>
        <w:t xml:space="preserve"> to reverse the lack of information by collecting healthcare </w:t>
      </w:r>
      <w:ins w:id="15" w:author="Changes since 4.0" w:date="2021-09-06T11:50:00Z">
        <w:r w:rsidRPr="00782580">
          <w:rPr>
            <w:rFonts w:ascii="Calibri" w:eastAsia="Times New Roman" w:hAnsi="Calibri" w:cs="Calibri"/>
            <w:lang w:eastAsia="en-GB"/>
          </w:rPr>
          <w:t>workers</w:t>
        </w:r>
        <w:r w:rsidR="008A4B5D">
          <w:rPr>
            <w:rFonts w:ascii="Calibri" w:eastAsia="Times New Roman" w:hAnsi="Calibri" w:cs="Calibri"/>
            <w:lang w:eastAsia="en-GB"/>
          </w:rPr>
          <w:t>’</w:t>
        </w:r>
      </w:ins>
      <w:del w:id="16" w:author="Changes since 4.0" w:date="2021-09-06T11:50:00Z">
        <w:r w:rsidRPr="00782580">
          <w:rPr>
            <w:rFonts w:ascii="Calibri" w:eastAsia="Times New Roman" w:hAnsi="Calibri" w:cs="Calibri"/>
            <w:lang w:eastAsia="en-GB"/>
          </w:rPr>
          <w:delText>workers</w:delText>
        </w:r>
      </w:del>
      <w:ins w:id="17" w:author="Jim Deane" w:date="2021-09-06T11:59:00Z">
        <w:r w:rsidR="000E783D">
          <w:rPr>
            <w:rFonts w:ascii="Calibri" w:eastAsia="Times New Roman" w:hAnsi="Calibri" w:cs="Calibri"/>
            <w:lang w:eastAsia="en-GB"/>
          </w:rPr>
          <w:t xml:space="preserve"> </w:t>
        </w:r>
      </w:ins>
      <w:del w:id="18" w:author="Jim Deane" w:date="2021-09-06T11:59:00Z">
        <w:r w:rsidRPr="00782580" w:rsidDel="000E783D">
          <w:rPr>
            <w:rFonts w:ascii="Calibri" w:eastAsia="Times New Roman" w:hAnsi="Calibri" w:cs="Calibri"/>
            <w:lang w:eastAsia="en-GB"/>
          </w:rPr>
          <w:delText xml:space="preserve">, </w:delText>
        </w:r>
      </w:del>
      <w:r w:rsidR="00324CE8">
        <w:rPr>
          <w:rFonts w:ascii="Calibri" w:eastAsia="Times New Roman" w:hAnsi="Calibri" w:cs="Calibri"/>
          <w:lang w:eastAsia="en-GB"/>
        </w:rPr>
        <w:t xml:space="preserve">and </w:t>
      </w:r>
      <w:ins w:id="19" w:author="Changes since 4.0" w:date="2021-09-06T11:50:00Z">
        <w:r w:rsidRPr="00782580">
          <w:rPr>
            <w:rFonts w:ascii="Calibri" w:eastAsia="Times New Roman" w:hAnsi="Calibri" w:cs="Calibri"/>
            <w:lang w:eastAsia="en-GB"/>
          </w:rPr>
          <w:t>patients</w:t>
        </w:r>
        <w:r w:rsidR="008A4B5D">
          <w:rPr>
            <w:rFonts w:ascii="Calibri" w:eastAsia="Times New Roman" w:hAnsi="Calibri" w:cs="Calibri"/>
            <w:lang w:eastAsia="en-GB"/>
          </w:rPr>
          <w:t>’</w:t>
        </w:r>
      </w:ins>
      <w:del w:id="20" w:author="Changes since 4.0" w:date="2021-09-06T11:50:00Z">
        <w:r w:rsidRPr="00782580">
          <w:rPr>
            <w:rFonts w:ascii="Calibri" w:eastAsia="Times New Roman" w:hAnsi="Calibri" w:cs="Calibri"/>
            <w:lang w:eastAsia="en-GB"/>
          </w:rPr>
          <w:delText>patients</w:delText>
        </w:r>
      </w:del>
      <w:r w:rsidRPr="00782580">
        <w:rPr>
          <w:rFonts w:ascii="Calibri" w:eastAsia="Times New Roman" w:hAnsi="Calibri" w:cs="Calibri"/>
          <w:lang w:eastAsia="en-GB"/>
        </w:rPr>
        <w:t xml:space="preserve"> experience of products and services, analysing these</w:t>
      </w:r>
      <w:ins w:id="21" w:author="Changes since 4.0" w:date="2021-09-06T11:50:00Z">
        <w:r w:rsidR="00C65581" w:rsidRPr="00782580">
          <w:rPr>
            <w:rFonts w:ascii="Calibri" w:eastAsia="Times New Roman" w:hAnsi="Calibri" w:cs="Calibri"/>
            <w:lang w:eastAsia="en-GB"/>
          </w:rPr>
          <w:t>,</w:t>
        </w:r>
      </w:ins>
      <w:r w:rsidRPr="00782580">
        <w:rPr>
          <w:rFonts w:ascii="Calibri" w:eastAsia="Times New Roman" w:hAnsi="Calibri" w:cs="Calibri"/>
          <w:lang w:eastAsia="en-GB"/>
        </w:rPr>
        <w:t xml:space="preserve"> and </w:t>
      </w:r>
      <w:del w:id="22" w:author="Jim Deane" w:date="2021-09-06T11:52:00Z">
        <w:r w:rsidRPr="00782580" w:rsidDel="000E783D">
          <w:rPr>
            <w:rFonts w:ascii="Calibri" w:eastAsia="Times New Roman" w:hAnsi="Calibri" w:cs="Calibri"/>
            <w:lang w:eastAsia="en-GB"/>
          </w:rPr>
          <w:delText>feeding back</w:delText>
        </w:r>
      </w:del>
      <w:ins w:id="23" w:author="Jim Deane" w:date="2021-09-06T11:52:00Z">
        <w:r w:rsidR="000E783D">
          <w:rPr>
            <w:rFonts w:ascii="Calibri" w:eastAsia="Times New Roman" w:hAnsi="Calibri" w:cs="Calibri"/>
            <w:lang w:eastAsia="en-GB"/>
          </w:rPr>
          <w:t>providing</w:t>
        </w:r>
      </w:ins>
      <w:r w:rsidRPr="00782580">
        <w:rPr>
          <w:rFonts w:ascii="Calibri" w:eastAsia="Times New Roman" w:hAnsi="Calibri" w:cs="Calibri"/>
          <w:lang w:eastAsia="en-GB"/>
        </w:rPr>
        <w:t xml:space="preserve"> recommendations</w:t>
      </w:r>
      <w:ins w:id="24" w:author="Jim Deane" w:date="2021-09-06T11:53:00Z">
        <w:r w:rsidR="000E783D">
          <w:rPr>
            <w:rFonts w:ascii="Calibri" w:eastAsia="Times New Roman" w:hAnsi="Calibri" w:cs="Calibri"/>
            <w:lang w:eastAsia="en-GB"/>
          </w:rPr>
          <w:t xml:space="preserve"> to enable</w:t>
        </w:r>
      </w:ins>
      <w:del w:id="25" w:author="Jim Deane" w:date="2021-09-06T11:52:00Z">
        <w:r w:rsidRPr="00782580" w:rsidDel="000E783D">
          <w:rPr>
            <w:rFonts w:ascii="Calibri" w:eastAsia="Times New Roman" w:hAnsi="Calibri" w:cs="Calibri"/>
            <w:lang w:eastAsia="en-GB"/>
          </w:rPr>
          <w:delText xml:space="preserve">, </w:delText>
        </w:r>
      </w:del>
      <w:ins w:id="26" w:author="Changes since 4.0" w:date="2021-09-06T11:50:00Z">
        <w:del w:id="27" w:author="Jim Deane" w:date="2021-09-06T11:52:00Z">
          <w:r w:rsidR="008A4B5D" w:rsidDel="000E783D">
            <w:rPr>
              <w:rFonts w:ascii="Calibri" w:eastAsia="Times New Roman" w:hAnsi="Calibri" w:cs="Calibri"/>
              <w:lang w:eastAsia="en-GB"/>
            </w:rPr>
            <w:delText xml:space="preserve">and </w:delText>
          </w:r>
        </w:del>
      </w:ins>
      <w:del w:id="28" w:author="Jim Deane" w:date="2021-09-06T11:52:00Z">
        <w:r w:rsidRPr="00782580" w:rsidDel="000E783D">
          <w:rPr>
            <w:rFonts w:ascii="Calibri" w:eastAsia="Times New Roman" w:hAnsi="Calibri" w:cs="Calibri"/>
            <w:lang w:eastAsia="en-GB"/>
          </w:rPr>
          <w:delText xml:space="preserve">analyses </w:delText>
        </w:r>
        <w:r w:rsidRPr="00782580" w:rsidDel="000E783D">
          <w:rPr>
            <w:rFonts w:ascii="Calibri" w:eastAsia="Times New Roman" w:hAnsi="Calibri" w:cs="Calibri"/>
            <w:lang w:eastAsia="en-GB"/>
          </w:rPr>
          <w:delText xml:space="preserve">and advice </w:delText>
        </w:r>
        <w:r w:rsidRPr="00782580" w:rsidDel="000E783D">
          <w:rPr>
            <w:rFonts w:ascii="Calibri" w:eastAsia="Times New Roman" w:hAnsi="Calibri" w:cs="Calibri"/>
            <w:lang w:eastAsia="en-GB"/>
          </w:rPr>
          <w:delText>to enable choices to be made that are</w:delText>
        </w:r>
      </w:del>
      <w:r w:rsidRPr="00782580">
        <w:rPr>
          <w:rFonts w:ascii="Calibri" w:eastAsia="Times New Roman" w:hAnsi="Calibri" w:cs="Calibri"/>
          <w:lang w:eastAsia="en-GB"/>
        </w:rPr>
        <w:t xml:space="preserve"> more sustainable</w:t>
      </w:r>
      <w:del w:id="29" w:author="Jim Deane" w:date="2021-09-06T12:00:00Z">
        <w:r w:rsidRPr="00782580" w:rsidDel="000E783D">
          <w:rPr>
            <w:rFonts w:ascii="Calibri" w:eastAsia="Times New Roman" w:hAnsi="Calibri" w:cs="Calibri"/>
            <w:lang w:eastAsia="en-GB"/>
          </w:rPr>
          <w:delText>, usable</w:delText>
        </w:r>
      </w:del>
      <w:ins w:id="30" w:author="Changes since 4.0" w:date="2021-09-06T11:50:00Z">
        <w:del w:id="31" w:author="Jim Deane" w:date="2021-09-06T12:00:00Z">
          <w:r w:rsidR="00042F8C" w:rsidRPr="00782580" w:rsidDel="000E783D">
            <w:rPr>
              <w:rFonts w:ascii="Calibri" w:eastAsia="Times New Roman" w:hAnsi="Calibri" w:cs="Calibri"/>
              <w:lang w:eastAsia="en-GB"/>
            </w:rPr>
            <w:delText>,</w:delText>
          </w:r>
        </w:del>
      </w:ins>
      <w:r w:rsidRPr="00782580">
        <w:rPr>
          <w:rFonts w:ascii="Calibri" w:eastAsia="Times New Roman" w:hAnsi="Calibri" w:cs="Calibri"/>
          <w:lang w:eastAsia="en-GB"/>
        </w:rPr>
        <w:t xml:space="preserve"> and </w:t>
      </w:r>
      <w:del w:id="32" w:author="Jim Deane" w:date="2021-09-06T11:53:00Z">
        <w:r w:rsidRPr="00782580" w:rsidDel="000E783D">
          <w:rPr>
            <w:rFonts w:ascii="Calibri" w:eastAsia="Times New Roman" w:hAnsi="Calibri" w:cs="Calibri"/>
            <w:lang w:eastAsia="en-GB"/>
          </w:rPr>
          <w:delText>applicable</w:delText>
        </w:r>
      </w:del>
      <w:ins w:id="33" w:author="Jim Deane" w:date="2021-09-06T11:53:00Z">
        <w:r w:rsidR="000E783D">
          <w:rPr>
            <w:rFonts w:ascii="Calibri" w:eastAsia="Times New Roman" w:hAnsi="Calibri" w:cs="Calibri"/>
            <w:lang w:eastAsia="en-GB"/>
          </w:rPr>
          <w:t>appropriate choices</w:t>
        </w:r>
      </w:ins>
      <w:r w:rsidRPr="00782580">
        <w:rPr>
          <w:rFonts w:ascii="Calibri" w:eastAsia="Times New Roman" w:hAnsi="Calibri" w:cs="Calibri"/>
          <w:lang w:eastAsia="en-GB"/>
        </w:rPr>
        <w:t xml:space="preserve">. </w:t>
      </w:r>
    </w:p>
    <w:p w14:paraId="5E867BFA" w14:textId="77777777"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 </w:t>
      </w:r>
    </w:p>
    <w:p w14:paraId="684F0E7E" w14:textId="77777777"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 xml:space="preserve">Providing this feedback enables those in healthcare to be proactive in improving both the targeting of spending and overall patient outcomes by choosing, or at least influencing the future choice of, </w:t>
      </w:r>
      <w:del w:id="34" w:author="Changes since 4.0" w:date="2021-09-06T11:50:00Z">
        <w:r w:rsidRPr="00782580">
          <w:rPr>
            <w:rFonts w:ascii="Calibri" w:eastAsia="Times New Roman" w:hAnsi="Calibri" w:cs="Calibri"/>
            <w:lang w:eastAsia="en-GB"/>
          </w:rPr>
          <w:delText xml:space="preserve"> </w:delText>
        </w:r>
      </w:del>
      <w:r w:rsidRPr="00782580">
        <w:rPr>
          <w:rFonts w:ascii="Calibri" w:eastAsia="Times New Roman" w:hAnsi="Calibri" w:cs="Calibri"/>
          <w:lang w:eastAsia="en-GB"/>
        </w:rPr>
        <w:t xml:space="preserve">the best product for the circumstances. </w:t>
      </w:r>
    </w:p>
    <w:p w14:paraId="3BEBEE76" w14:textId="77777777"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 </w:t>
      </w:r>
    </w:p>
    <w:p w14:paraId="6527F3EA" w14:textId="57CEDFF3"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By collecting the real</w:t>
      </w:r>
      <w:ins w:id="35" w:author="Changes since 4.0" w:date="2021-09-06T11:50:00Z">
        <w:r w:rsidR="007C6944" w:rsidRPr="00782580">
          <w:rPr>
            <w:rFonts w:ascii="Calibri" w:eastAsia="Times New Roman" w:hAnsi="Calibri" w:cs="Calibri"/>
            <w:lang w:eastAsia="en-GB"/>
          </w:rPr>
          <w:t>-</w:t>
        </w:r>
      </w:ins>
      <w:del w:id="36" w:author="Changes since 4.0" w:date="2021-09-06T11:50:00Z">
        <w:r w:rsidRPr="00782580">
          <w:rPr>
            <w:rFonts w:ascii="Calibri" w:eastAsia="Times New Roman" w:hAnsi="Calibri" w:cs="Calibri"/>
            <w:lang w:eastAsia="en-GB"/>
          </w:rPr>
          <w:delText xml:space="preserve"> </w:delText>
        </w:r>
      </w:del>
      <w:r w:rsidRPr="00782580">
        <w:rPr>
          <w:rFonts w:ascii="Calibri" w:eastAsia="Times New Roman" w:hAnsi="Calibri" w:cs="Calibri"/>
          <w:lang w:eastAsia="en-GB"/>
        </w:rPr>
        <w:t xml:space="preserve">life experience of products and services </w:t>
      </w:r>
      <w:del w:id="37" w:author="Jim Deane" w:date="2021-09-06T11:54:00Z">
        <w:r w:rsidRPr="00782580" w:rsidDel="000E783D">
          <w:rPr>
            <w:rFonts w:ascii="Calibri" w:eastAsia="Times New Roman" w:hAnsi="Calibri" w:cs="Calibri"/>
            <w:lang w:eastAsia="en-GB"/>
          </w:rPr>
          <w:delText xml:space="preserve">as </w:delText>
        </w:r>
      </w:del>
      <w:r w:rsidRPr="00782580">
        <w:rPr>
          <w:rFonts w:ascii="Calibri" w:eastAsia="Times New Roman" w:hAnsi="Calibri" w:cs="Calibri"/>
          <w:lang w:eastAsia="en-GB"/>
        </w:rPr>
        <w:t xml:space="preserve">close </w:t>
      </w:r>
      <w:del w:id="38" w:author="Jim Deane" w:date="2021-09-06T11:54:00Z">
        <w:r w:rsidRPr="00782580" w:rsidDel="000E783D">
          <w:rPr>
            <w:rFonts w:ascii="Calibri" w:eastAsia="Times New Roman" w:hAnsi="Calibri" w:cs="Calibri"/>
            <w:lang w:eastAsia="en-GB"/>
          </w:rPr>
          <w:delText xml:space="preserve">as possible </w:delText>
        </w:r>
      </w:del>
      <w:r w:rsidRPr="00782580">
        <w:rPr>
          <w:rFonts w:ascii="Calibri" w:eastAsia="Times New Roman" w:hAnsi="Calibri" w:cs="Calibri"/>
          <w:lang w:eastAsia="en-GB"/>
        </w:rPr>
        <w:t>to the point of use Malue</w:t>
      </w:r>
      <w:ins w:id="39" w:author="Jim Deane" w:date="2021-09-06T12:00:00Z">
        <w:r w:rsidR="000E783D">
          <w:rPr>
            <w:rFonts w:ascii="Calibri" w:eastAsia="Times New Roman" w:hAnsi="Calibri" w:cs="Calibri"/>
            <w:lang w:eastAsia="en-GB"/>
          </w:rPr>
          <w:t xml:space="preserve"> will</w:t>
        </w:r>
      </w:ins>
      <w:r w:rsidRPr="00782580">
        <w:rPr>
          <w:rFonts w:ascii="Calibri" w:eastAsia="Times New Roman" w:hAnsi="Calibri" w:cs="Calibri"/>
          <w:lang w:eastAsia="en-GB"/>
        </w:rPr>
        <w:t xml:space="preserve"> </w:t>
      </w:r>
      <w:del w:id="40" w:author="Jim Deane" w:date="2021-09-06T11:54:00Z">
        <w:r w:rsidRPr="00782580" w:rsidDel="000E783D">
          <w:rPr>
            <w:rFonts w:ascii="Calibri" w:eastAsia="Times New Roman" w:hAnsi="Calibri" w:cs="Calibri"/>
            <w:lang w:eastAsia="en-GB"/>
          </w:rPr>
          <w:delText>will be able to form</w:delText>
        </w:r>
      </w:del>
      <w:ins w:id="41" w:author="Jim Deane" w:date="2021-09-06T11:54:00Z">
        <w:r w:rsidR="000E783D">
          <w:rPr>
            <w:rFonts w:ascii="Calibri" w:eastAsia="Times New Roman" w:hAnsi="Calibri" w:cs="Calibri"/>
            <w:lang w:eastAsia="en-GB"/>
          </w:rPr>
          <w:t>create</w:t>
        </w:r>
      </w:ins>
      <w:r w:rsidRPr="00782580">
        <w:rPr>
          <w:rFonts w:ascii="Calibri" w:eastAsia="Times New Roman" w:hAnsi="Calibri" w:cs="Calibri"/>
          <w:lang w:eastAsia="en-GB"/>
        </w:rPr>
        <w:t xml:space="preserve"> a powerful collection of detailed data from which Artificial Intelligence algorithms will </w:t>
      </w:r>
      <w:del w:id="42" w:author="Jim Deane" w:date="2021-09-06T12:01:00Z">
        <w:r w:rsidRPr="00782580" w:rsidDel="000E783D">
          <w:rPr>
            <w:rFonts w:ascii="Calibri" w:eastAsia="Times New Roman" w:hAnsi="Calibri" w:cs="Calibri"/>
            <w:lang w:eastAsia="en-GB"/>
          </w:rPr>
          <w:delText xml:space="preserve">be able to </w:delText>
        </w:r>
      </w:del>
      <w:r w:rsidRPr="00782580">
        <w:rPr>
          <w:rFonts w:ascii="Calibri" w:eastAsia="Times New Roman" w:hAnsi="Calibri" w:cs="Calibri"/>
          <w:lang w:eastAsia="en-GB"/>
        </w:rPr>
        <w:t xml:space="preserve">be used to make recommendations about the optimum product or service based on the ambient conditions of, for example, a proposed procedure. </w:t>
      </w:r>
    </w:p>
    <w:p w14:paraId="48C54A0C" w14:textId="77777777"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 </w:t>
      </w:r>
    </w:p>
    <w:p w14:paraId="53B699BB" w14:textId="684A7181"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The purpose of the proposed project is to build on the investigations that have been undertaken</w:t>
      </w:r>
      <w:del w:id="43" w:author="Jim Deane" w:date="2021-09-06T11:55:00Z">
        <w:r w:rsidRPr="00782580" w:rsidDel="000E783D">
          <w:rPr>
            <w:rFonts w:ascii="Calibri" w:eastAsia="Times New Roman" w:hAnsi="Calibri" w:cs="Calibri"/>
            <w:lang w:eastAsia="en-GB"/>
          </w:rPr>
          <w:delText xml:space="preserve"> over the past months, by the founding team,</w:delText>
        </w:r>
      </w:del>
      <w:r w:rsidRPr="00782580">
        <w:rPr>
          <w:rFonts w:ascii="Calibri" w:eastAsia="Times New Roman" w:hAnsi="Calibri" w:cs="Calibri"/>
          <w:lang w:eastAsia="en-GB"/>
        </w:rPr>
        <w:t xml:space="preserve"> in the form of literature analys</w:t>
      </w:r>
      <w:del w:id="44" w:author="Jim Deane" w:date="2021-09-06T11:55:00Z">
        <w:r w:rsidRPr="00782580" w:rsidDel="000E783D">
          <w:rPr>
            <w:rFonts w:ascii="Calibri" w:eastAsia="Times New Roman" w:hAnsi="Calibri" w:cs="Calibri"/>
            <w:lang w:eastAsia="en-GB"/>
          </w:rPr>
          <w:delText>i</w:delText>
        </w:r>
      </w:del>
      <w:ins w:id="45" w:author="Jim Deane" w:date="2021-09-06T11:55:00Z">
        <w:r w:rsidR="000E783D">
          <w:rPr>
            <w:rFonts w:ascii="Calibri" w:eastAsia="Times New Roman" w:hAnsi="Calibri" w:cs="Calibri"/>
            <w:lang w:eastAsia="en-GB"/>
          </w:rPr>
          <w:t>e</w:t>
        </w:r>
      </w:ins>
      <w:r w:rsidRPr="00782580">
        <w:rPr>
          <w:rFonts w:ascii="Calibri" w:eastAsia="Times New Roman" w:hAnsi="Calibri" w:cs="Calibri"/>
          <w:lang w:eastAsia="en-GB"/>
        </w:rPr>
        <w:t xml:space="preserve">s, interviews with </w:t>
      </w:r>
      <w:del w:id="46" w:author="Jim Deane" w:date="2021-09-06T11:55:00Z">
        <w:r w:rsidRPr="00782580" w:rsidDel="000E783D">
          <w:rPr>
            <w:rFonts w:ascii="Calibri" w:eastAsia="Times New Roman" w:hAnsi="Calibri" w:cs="Calibri"/>
            <w:lang w:eastAsia="en-GB"/>
          </w:rPr>
          <w:delText xml:space="preserve">many </w:delText>
        </w:r>
      </w:del>
      <w:r w:rsidRPr="00782580">
        <w:rPr>
          <w:rFonts w:ascii="Calibri" w:eastAsia="Times New Roman" w:hAnsi="Calibri" w:cs="Calibri"/>
          <w:lang w:eastAsia="en-GB"/>
        </w:rPr>
        <w:t>healthcare professionals</w:t>
      </w:r>
      <w:ins w:id="47" w:author="Jim Deane" w:date="2021-09-06T11:55:00Z">
        <w:r w:rsidR="000E783D">
          <w:rPr>
            <w:rFonts w:ascii="Calibri" w:eastAsia="Times New Roman" w:hAnsi="Calibri" w:cs="Calibri"/>
            <w:lang w:eastAsia="en-GB"/>
          </w:rPr>
          <w:t>,</w:t>
        </w:r>
      </w:ins>
      <w:r w:rsidRPr="00782580">
        <w:rPr>
          <w:rFonts w:ascii="Calibri" w:eastAsia="Times New Roman" w:hAnsi="Calibri" w:cs="Calibri"/>
          <w:lang w:eastAsia="en-GB"/>
        </w:rPr>
        <w:t xml:space="preserve"> both clinical and </w:t>
      </w:r>
      <w:del w:id="48" w:author="Jim Deane" w:date="2021-09-06T11:55:00Z">
        <w:r w:rsidRPr="00782580" w:rsidDel="000E783D">
          <w:rPr>
            <w:rFonts w:ascii="Calibri" w:eastAsia="Times New Roman" w:hAnsi="Calibri" w:cs="Calibri"/>
            <w:lang w:eastAsia="en-GB"/>
          </w:rPr>
          <w:delText xml:space="preserve">in </w:delText>
        </w:r>
      </w:del>
      <w:r w:rsidRPr="00782580">
        <w:rPr>
          <w:rFonts w:ascii="Calibri" w:eastAsia="Times New Roman" w:hAnsi="Calibri" w:cs="Calibri"/>
          <w:lang w:eastAsia="en-GB"/>
        </w:rPr>
        <w:t xml:space="preserve">management and the results of </w:t>
      </w:r>
      <w:del w:id="49" w:author="Jim Deane" w:date="2021-09-06T11:55:00Z">
        <w:r w:rsidRPr="00782580" w:rsidDel="000E783D">
          <w:rPr>
            <w:rFonts w:ascii="Calibri" w:eastAsia="Times New Roman" w:hAnsi="Calibri" w:cs="Calibri"/>
            <w:lang w:eastAsia="en-GB"/>
          </w:rPr>
          <w:delText xml:space="preserve">a series of </w:delText>
        </w:r>
      </w:del>
      <w:r w:rsidRPr="00782580">
        <w:rPr>
          <w:rFonts w:ascii="Calibri" w:eastAsia="Times New Roman" w:hAnsi="Calibri" w:cs="Calibri"/>
          <w:lang w:eastAsia="en-GB"/>
        </w:rPr>
        <w:t>six structured Focus Groups involving healthcare professionals, management</w:t>
      </w:r>
      <w:del w:id="50" w:author="Jim Deane" w:date="2021-09-06T11:56:00Z">
        <w:r w:rsidRPr="00782580" w:rsidDel="000E783D">
          <w:rPr>
            <w:rFonts w:ascii="Calibri" w:eastAsia="Times New Roman" w:hAnsi="Calibri" w:cs="Calibri"/>
            <w:lang w:eastAsia="en-GB"/>
          </w:rPr>
          <w:delText>,</w:delText>
        </w:r>
      </w:del>
      <w:ins w:id="51" w:author="Jim Deane" w:date="2021-09-06T11:56:00Z">
        <w:r w:rsidR="000E783D">
          <w:rPr>
            <w:rFonts w:ascii="Calibri" w:eastAsia="Times New Roman" w:hAnsi="Calibri" w:cs="Calibri"/>
            <w:lang w:eastAsia="en-GB"/>
          </w:rPr>
          <w:t xml:space="preserve"> and</w:t>
        </w:r>
      </w:ins>
      <w:r w:rsidRPr="00782580">
        <w:rPr>
          <w:rFonts w:ascii="Calibri" w:eastAsia="Times New Roman" w:hAnsi="Calibri" w:cs="Calibri"/>
          <w:lang w:eastAsia="en-GB"/>
        </w:rPr>
        <w:t xml:space="preserve"> patients</w:t>
      </w:r>
      <w:del w:id="52" w:author="Jim Deane" w:date="2021-09-06T11:56:00Z">
        <w:r w:rsidRPr="00782580" w:rsidDel="000E783D">
          <w:rPr>
            <w:rFonts w:ascii="Calibri" w:eastAsia="Times New Roman" w:hAnsi="Calibri" w:cs="Calibri"/>
            <w:lang w:eastAsia="en-GB"/>
          </w:rPr>
          <w:delText xml:space="preserve"> and the public</w:delText>
        </w:r>
      </w:del>
      <w:r w:rsidRPr="00782580">
        <w:rPr>
          <w:rFonts w:ascii="Calibri" w:eastAsia="Times New Roman" w:hAnsi="Calibri" w:cs="Calibri"/>
          <w:lang w:eastAsia="en-GB"/>
        </w:rPr>
        <w:t>. This initial phase has enabled Malue to construct a proposed design for a</w:t>
      </w:r>
      <w:ins w:id="53" w:author="Jim Deane" w:date="2021-09-06T11:56:00Z">
        <w:r w:rsidR="000E783D">
          <w:rPr>
            <w:rFonts w:ascii="Calibri" w:eastAsia="Times New Roman" w:hAnsi="Calibri" w:cs="Calibri"/>
            <w:lang w:eastAsia="en-GB"/>
          </w:rPr>
          <w:t xml:space="preserve"> </w:t>
        </w:r>
      </w:ins>
      <w:del w:id="54" w:author="Jim Deane" w:date="2021-09-06T11:56:00Z">
        <w:r w:rsidRPr="00782580" w:rsidDel="000E783D">
          <w:rPr>
            <w:rFonts w:ascii="Calibri" w:eastAsia="Times New Roman" w:hAnsi="Calibri" w:cs="Calibri"/>
            <w:lang w:eastAsia="en-GB"/>
          </w:rPr>
          <w:delText xml:space="preserve">n IT </w:delText>
        </w:r>
      </w:del>
      <w:r w:rsidRPr="00782580">
        <w:rPr>
          <w:rFonts w:ascii="Calibri" w:eastAsia="Times New Roman" w:hAnsi="Calibri" w:cs="Calibri"/>
          <w:lang w:eastAsia="en-GB"/>
        </w:rPr>
        <w:t xml:space="preserve">platform </w:t>
      </w:r>
      <w:del w:id="55" w:author="Jim Deane" w:date="2021-09-06T11:56:00Z">
        <w:r w:rsidRPr="00782580" w:rsidDel="000E783D">
          <w:rPr>
            <w:rFonts w:ascii="Calibri" w:eastAsia="Times New Roman" w:hAnsi="Calibri" w:cs="Calibri"/>
            <w:lang w:eastAsia="en-GB"/>
          </w:rPr>
          <w:delText xml:space="preserve">for </w:delText>
        </w:r>
      </w:del>
      <w:r w:rsidRPr="00782580">
        <w:rPr>
          <w:rFonts w:ascii="Calibri" w:eastAsia="Times New Roman" w:hAnsi="Calibri" w:cs="Calibri"/>
          <w:lang w:eastAsia="en-GB"/>
        </w:rPr>
        <w:t xml:space="preserve">collecting experiential data using mobile, web and desktop applications, analysing the data using AI </w:t>
      </w:r>
      <w:ins w:id="56" w:author="Changes since 4.0" w:date="2021-09-06T11:50:00Z">
        <w:r w:rsidR="00042F8C">
          <w:rPr>
            <w:rFonts w:ascii="Calibri" w:eastAsia="Times New Roman" w:hAnsi="Calibri" w:cs="Calibri"/>
            <w:lang w:eastAsia="en-GB"/>
          </w:rPr>
          <w:t xml:space="preserve">recommendation </w:t>
        </w:r>
      </w:ins>
      <w:r w:rsidRPr="00782580">
        <w:rPr>
          <w:rFonts w:ascii="Calibri" w:eastAsia="Times New Roman" w:hAnsi="Calibri" w:cs="Calibri"/>
          <w:lang w:eastAsia="en-GB"/>
        </w:rPr>
        <w:t>algorithms and presenting it back to these contributors</w:t>
      </w:r>
      <w:del w:id="57" w:author="Jim Deane" w:date="2021-09-06T11:56:00Z">
        <w:r w:rsidRPr="00782580" w:rsidDel="000E783D">
          <w:rPr>
            <w:rFonts w:ascii="Calibri" w:eastAsia="Times New Roman" w:hAnsi="Calibri" w:cs="Calibri"/>
            <w:lang w:eastAsia="en-GB"/>
          </w:rPr>
          <w:delText xml:space="preserve"> in a useful form</w:delText>
        </w:r>
      </w:del>
      <w:r w:rsidRPr="00782580">
        <w:rPr>
          <w:rFonts w:ascii="Calibri" w:eastAsia="Times New Roman" w:hAnsi="Calibri" w:cs="Calibri"/>
          <w:lang w:eastAsia="en-GB"/>
        </w:rPr>
        <w:t xml:space="preserve">. </w:t>
      </w:r>
    </w:p>
    <w:p w14:paraId="1F347FF0" w14:textId="77777777"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 </w:t>
      </w:r>
    </w:p>
    <w:p w14:paraId="3C1CEE55" w14:textId="12A1C9BE" w:rsidR="00782580" w:rsidRPr="00782580" w:rsidRDefault="00782580" w:rsidP="00782580">
      <w:pPr>
        <w:spacing w:after="0" w:line="240" w:lineRule="auto"/>
        <w:rPr>
          <w:rFonts w:ascii="Calibri" w:eastAsia="Times New Roman" w:hAnsi="Calibri" w:cs="Calibri"/>
          <w:lang w:eastAsia="en-GB"/>
        </w:rPr>
      </w:pPr>
      <w:r w:rsidRPr="00782580">
        <w:rPr>
          <w:rFonts w:ascii="Calibri" w:eastAsia="Times New Roman" w:hAnsi="Calibri" w:cs="Calibri"/>
          <w:lang w:eastAsia="en-GB"/>
        </w:rPr>
        <w:t xml:space="preserve">The projected outcome of this project </w:t>
      </w:r>
      <w:ins w:id="58" w:author="Changes since 4.0" w:date="2021-09-06T11:50:00Z">
        <w:r w:rsidR="00042F8C">
          <w:rPr>
            <w:rFonts w:ascii="Calibri" w:eastAsia="Times New Roman" w:hAnsi="Calibri" w:cs="Calibri"/>
            <w:lang w:eastAsia="en-GB"/>
          </w:rPr>
          <w:t>will</w:t>
        </w:r>
      </w:ins>
      <w:del w:id="59" w:author="Changes since 4.0" w:date="2021-09-06T11:50:00Z">
        <w:r w:rsidRPr="00782580">
          <w:rPr>
            <w:rFonts w:ascii="Calibri" w:eastAsia="Times New Roman" w:hAnsi="Calibri" w:cs="Calibri"/>
            <w:lang w:eastAsia="en-GB"/>
          </w:rPr>
          <w:delText>would</w:delText>
        </w:r>
      </w:del>
      <w:r w:rsidRPr="00782580">
        <w:rPr>
          <w:rFonts w:ascii="Calibri" w:eastAsia="Times New Roman" w:hAnsi="Calibri" w:cs="Calibri"/>
          <w:lang w:eastAsia="en-GB"/>
        </w:rPr>
        <w:t xml:space="preserve"> be:</w:t>
      </w:r>
    </w:p>
    <w:p w14:paraId="3CF00C0B" w14:textId="51B5C70D" w:rsidR="00782580" w:rsidRPr="00782580" w:rsidRDefault="00782580" w:rsidP="00782580">
      <w:pPr>
        <w:numPr>
          <w:ilvl w:val="0"/>
          <w:numId w:val="1"/>
        </w:numPr>
        <w:spacing w:after="0" w:line="240" w:lineRule="auto"/>
        <w:textAlignment w:val="center"/>
        <w:rPr>
          <w:rFonts w:ascii="Calibri" w:eastAsia="Times New Roman" w:hAnsi="Calibri" w:cs="Calibri"/>
          <w:lang w:eastAsia="en-GB"/>
        </w:rPr>
      </w:pPr>
      <w:del w:id="60" w:author="Jim Deane" w:date="2021-09-06T11:57:00Z">
        <w:r w:rsidRPr="00782580" w:rsidDel="000E783D">
          <w:rPr>
            <w:rFonts w:ascii="Calibri" w:eastAsia="Times New Roman" w:hAnsi="Calibri" w:cs="Calibri"/>
            <w:lang w:eastAsia="en-GB"/>
          </w:rPr>
          <w:delText xml:space="preserve">A </w:delText>
        </w:r>
      </w:del>
      <w:r w:rsidRPr="00782580">
        <w:rPr>
          <w:rFonts w:ascii="Calibri" w:eastAsia="Times New Roman" w:hAnsi="Calibri" w:cs="Calibri"/>
          <w:lang w:eastAsia="en-GB"/>
        </w:rPr>
        <w:t xml:space="preserve">validation of the Malue premise: that experiential data collected from healthcare professionals and patients can be used to </w:t>
      </w:r>
      <w:del w:id="61" w:author="Jim Deane" w:date="2021-09-06T11:57:00Z">
        <w:r w:rsidRPr="00782580" w:rsidDel="000E783D">
          <w:rPr>
            <w:rFonts w:ascii="Calibri" w:eastAsia="Times New Roman" w:hAnsi="Calibri" w:cs="Calibri"/>
            <w:lang w:eastAsia="en-GB"/>
          </w:rPr>
          <w:delText xml:space="preserve">usefully </w:delText>
        </w:r>
      </w:del>
      <w:r w:rsidRPr="00782580">
        <w:rPr>
          <w:rFonts w:ascii="Calibri" w:eastAsia="Times New Roman" w:hAnsi="Calibri" w:cs="Calibri"/>
          <w:lang w:eastAsia="en-GB"/>
        </w:rPr>
        <w:t>contribute to influencing better choices</w:t>
      </w:r>
      <w:ins w:id="62" w:author="Jim Deane" w:date="2021-09-06T11:57:00Z">
        <w:r w:rsidR="000E783D">
          <w:rPr>
            <w:rFonts w:ascii="Calibri" w:eastAsia="Times New Roman" w:hAnsi="Calibri" w:cs="Calibri"/>
            <w:lang w:eastAsia="en-GB"/>
          </w:rPr>
          <w:t>.</w:t>
        </w:r>
      </w:ins>
      <w:del w:id="63" w:author="Jim Deane" w:date="2021-09-06T11:57:00Z">
        <w:r w:rsidRPr="00782580" w:rsidDel="000E783D">
          <w:rPr>
            <w:rFonts w:ascii="Calibri" w:eastAsia="Times New Roman" w:hAnsi="Calibri" w:cs="Calibri"/>
            <w:lang w:eastAsia="en-GB"/>
          </w:rPr>
          <w:delText xml:space="preserve"> of products and services.</w:delText>
        </w:r>
      </w:del>
    </w:p>
    <w:p w14:paraId="600AE1AE" w14:textId="3418261A" w:rsidR="00782580" w:rsidRPr="00782580" w:rsidRDefault="000E783D" w:rsidP="00782580">
      <w:pPr>
        <w:numPr>
          <w:ilvl w:val="0"/>
          <w:numId w:val="1"/>
        </w:numPr>
        <w:spacing w:after="0" w:line="240" w:lineRule="auto"/>
        <w:textAlignment w:val="center"/>
        <w:rPr>
          <w:rFonts w:ascii="Calibri" w:eastAsia="Times New Roman" w:hAnsi="Calibri" w:cs="Calibri"/>
          <w:lang w:eastAsia="en-GB"/>
        </w:rPr>
      </w:pPr>
      <w:ins w:id="64" w:author="Jim Deane" w:date="2021-09-06T11:57:00Z">
        <w:r>
          <w:rPr>
            <w:rFonts w:ascii="Calibri" w:eastAsia="Times New Roman" w:hAnsi="Calibri" w:cs="Calibri"/>
            <w:lang w:eastAsia="en-GB"/>
          </w:rPr>
          <w:t>r</w:t>
        </w:r>
      </w:ins>
      <w:del w:id="65" w:author="Jim Deane" w:date="2021-09-06T11:57:00Z">
        <w:r w:rsidR="00782580" w:rsidRPr="00782580" w:rsidDel="000E783D">
          <w:rPr>
            <w:rFonts w:ascii="Calibri" w:eastAsia="Times New Roman" w:hAnsi="Calibri" w:cs="Calibri"/>
            <w:lang w:eastAsia="en-GB"/>
          </w:rPr>
          <w:delText>R</w:delText>
        </w:r>
      </w:del>
      <w:r w:rsidR="00782580" w:rsidRPr="00782580">
        <w:rPr>
          <w:rFonts w:ascii="Calibri" w:eastAsia="Times New Roman" w:hAnsi="Calibri" w:cs="Calibri"/>
          <w:lang w:eastAsia="en-GB"/>
        </w:rPr>
        <w:t>efined and validated AI models to be u</w:t>
      </w:r>
      <w:r w:rsidR="00922BBA">
        <w:rPr>
          <w:rFonts w:ascii="Calibri" w:eastAsia="Times New Roman" w:hAnsi="Calibri" w:cs="Calibri"/>
          <w:lang w:eastAsia="en-GB"/>
        </w:rPr>
        <w:t>s</w:t>
      </w:r>
      <w:r w:rsidR="00782580" w:rsidRPr="00782580">
        <w:rPr>
          <w:rFonts w:ascii="Calibri" w:eastAsia="Times New Roman" w:hAnsi="Calibri" w:cs="Calibri"/>
          <w:lang w:eastAsia="en-GB"/>
        </w:rPr>
        <w:t xml:space="preserve">ed for </w:t>
      </w:r>
      <w:del w:id="66" w:author="Jim Deane" w:date="2021-09-06T11:57:00Z">
        <w:r w:rsidR="00782580" w:rsidRPr="00782580" w:rsidDel="000E783D">
          <w:rPr>
            <w:rFonts w:ascii="Calibri" w:eastAsia="Times New Roman" w:hAnsi="Calibri" w:cs="Calibri"/>
            <w:lang w:eastAsia="en-GB"/>
          </w:rPr>
          <w:delText xml:space="preserve">future </w:delText>
        </w:r>
      </w:del>
      <w:r w:rsidR="00782580" w:rsidRPr="00782580">
        <w:rPr>
          <w:rFonts w:ascii="Calibri" w:eastAsia="Times New Roman" w:hAnsi="Calibri" w:cs="Calibri"/>
          <w:lang w:eastAsia="en-GB"/>
        </w:rPr>
        <w:t>recommendations and analyses.</w:t>
      </w:r>
    </w:p>
    <w:p w14:paraId="1C80A854" w14:textId="4768150A" w:rsidR="00782580" w:rsidRPr="00782580" w:rsidRDefault="000E783D" w:rsidP="00782580">
      <w:pPr>
        <w:numPr>
          <w:ilvl w:val="0"/>
          <w:numId w:val="1"/>
        </w:numPr>
        <w:spacing w:after="0" w:line="240" w:lineRule="auto"/>
        <w:textAlignment w:val="center"/>
        <w:rPr>
          <w:rFonts w:ascii="Calibri" w:eastAsia="Times New Roman" w:hAnsi="Calibri" w:cs="Calibri"/>
          <w:lang w:eastAsia="en-GB"/>
        </w:rPr>
      </w:pPr>
      <w:ins w:id="67" w:author="Jim Deane" w:date="2021-09-06T11:58:00Z">
        <w:r>
          <w:rPr>
            <w:rFonts w:ascii="Calibri" w:hAnsi="Calibri" w:cs="Calibri"/>
          </w:rPr>
          <w:t>a version of the Malue platform, ready for piloting to a wider NHS audience.</w:t>
        </w:r>
      </w:ins>
      <w:del w:id="68" w:author="Jim Deane" w:date="2021-09-06T11:58:00Z">
        <w:r w:rsidR="00782580" w:rsidRPr="00782580" w:rsidDel="000E783D">
          <w:rPr>
            <w:rFonts w:ascii="Calibri" w:eastAsia="Times New Roman" w:hAnsi="Calibri" w:cs="Calibri"/>
            <w:lang w:eastAsia="en-GB"/>
          </w:rPr>
          <w:delText>A beta, ready for piloting to a wider NHS audience, version of the Malue platform.</w:delText>
        </w:r>
      </w:del>
    </w:p>
    <w:p w14:paraId="0EC6695F" w14:textId="1CF114A9" w:rsidR="00782580" w:rsidRPr="00782580" w:rsidRDefault="000E783D" w:rsidP="00782580">
      <w:pPr>
        <w:numPr>
          <w:ilvl w:val="0"/>
          <w:numId w:val="1"/>
        </w:numPr>
        <w:spacing w:after="0" w:line="240" w:lineRule="auto"/>
        <w:textAlignment w:val="center"/>
        <w:rPr>
          <w:rFonts w:ascii="Calibri" w:eastAsia="Times New Roman" w:hAnsi="Calibri" w:cs="Calibri"/>
          <w:lang w:eastAsia="en-GB"/>
        </w:rPr>
      </w:pPr>
      <w:ins w:id="69" w:author="Jim Deane" w:date="2021-09-06T11:58:00Z">
        <w:r>
          <w:rPr>
            <w:rFonts w:ascii="Calibri" w:eastAsia="Times New Roman" w:hAnsi="Calibri" w:cs="Calibri"/>
            <w:lang w:eastAsia="en-GB"/>
          </w:rPr>
          <w:t>s</w:t>
        </w:r>
      </w:ins>
      <w:del w:id="70" w:author="Jim Deane" w:date="2021-09-06T11:58:00Z">
        <w:r w:rsidR="00782580" w:rsidRPr="00782580" w:rsidDel="000E783D">
          <w:rPr>
            <w:rFonts w:ascii="Calibri" w:eastAsia="Times New Roman" w:hAnsi="Calibri" w:cs="Calibri"/>
            <w:lang w:eastAsia="en-GB"/>
          </w:rPr>
          <w:delText>S</w:delText>
        </w:r>
      </w:del>
      <w:r w:rsidR="00782580" w:rsidRPr="00782580">
        <w:rPr>
          <w:rFonts w:ascii="Calibri" w:eastAsia="Times New Roman" w:hAnsi="Calibri" w:cs="Calibri"/>
          <w:lang w:eastAsia="en-GB"/>
        </w:rPr>
        <w:t>ubstantial quantitative analysis of the data collected</w:t>
      </w:r>
    </w:p>
    <w:p w14:paraId="73EFE623" w14:textId="77777777" w:rsidR="00C41FCB" w:rsidRPr="00C41FCB" w:rsidRDefault="00C41FCB"/>
    <w:sectPr w:rsidR="00C41FCB" w:rsidRPr="00C41FC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im Deane" w:date="2021-09-04T08:38:00Z" w:initials="JD">
    <w:p w14:paraId="05C000CE" w14:textId="77777777" w:rsidR="00A4153F" w:rsidRDefault="00A4153F">
      <w:pPr>
        <w:pStyle w:val="CommentText"/>
        <w:rPr>
          <w:rFonts w:ascii="Segoe UI" w:hAnsi="Segoe UI" w:cs="Segoe UI"/>
          <w:color w:val="362B36"/>
          <w:sz w:val="21"/>
          <w:szCs w:val="21"/>
          <w:shd w:val="clear" w:color="auto" w:fill="FFFFFF"/>
        </w:rPr>
      </w:pPr>
      <w:r>
        <w:rPr>
          <w:rStyle w:val="CommentReference"/>
        </w:rPr>
        <w:annotationRef/>
      </w:r>
      <w:r w:rsidR="00C41FCB">
        <w:rPr>
          <w:rFonts w:ascii="Segoe UI" w:hAnsi="Segoe UI" w:cs="Segoe UI"/>
          <w:color w:val="362B36"/>
          <w:sz w:val="21"/>
          <w:szCs w:val="21"/>
          <w:shd w:val="clear" w:color="auto" w:fill="FFFFFF"/>
        </w:rPr>
        <w:t>Detail how the proposed technology meets the minimum criteria for the phase to which you are applying. Specify the entry and exit points of the proposed technology, and that of the AI component, if different to that of the proposed technology. Provide details of regulatory approvals received or in preparation (</w:t>
      </w:r>
      <w:proofErr w:type="gramStart"/>
      <w:r w:rsidR="00C41FCB">
        <w:rPr>
          <w:rFonts w:ascii="Segoe UI" w:hAnsi="Segoe UI" w:cs="Segoe UI"/>
          <w:color w:val="362B36"/>
          <w:sz w:val="21"/>
          <w:szCs w:val="21"/>
          <w:shd w:val="clear" w:color="auto" w:fill="FFFFFF"/>
        </w:rPr>
        <w:t>e.g.</w:t>
      </w:r>
      <w:proofErr w:type="gramEnd"/>
      <w:r w:rsidR="00C41FCB">
        <w:rPr>
          <w:rFonts w:ascii="Segoe UI" w:hAnsi="Segoe UI" w:cs="Segoe UI"/>
          <w:color w:val="362B36"/>
          <w:sz w:val="21"/>
          <w:szCs w:val="21"/>
          <w:shd w:val="clear" w:color="auto" w:fill="FFFFFF"/>
        </w:rPr>
        <w:t xml:space="preserve"> CE marking).</w:t>
      </w:r>
    </w:p>
    <w:p w14:paraId="370DC514" w14:textId="77777777" w:rsidR="00C41FCB" w:rsidRDefault="00C41FCB">
      <w:pPr>
        <w:pStyle w:val="CommentText"/>
        <w:rPr>
          <w:rFonts w:ascii="Segoe UI" w:hAnsi="Segoe UI" w:cs="Segoe UI"/>
          <w:color w:val="362B36"/>
          <w:sz w:val="21"/>
          <w:szCs w:val="21"/>
          <w:shd w:val="clear" w:color="auto" w:fill="FFFFFF"/>
        </w:rPr>
      </w:pPr>
    </w:p>
    <w:p w14:paraId="361D96A3" w14:textId="77777777" w:rsidR="00C41FCB" w:rsidRDefault="00C41FCB">
      <w:pPr>
        <w:pStyle w:val="CommentText"/>
        <w:rPr>
          <w:rFonts w:ascii="Segoe UI" w:hAnsi="Segoe UI" w:cs="Segoe UI"/>
          <w:color w:val="362B36"/>
          <w:sz w:val="21"/>
          <w:szCs w:val="21"/>
          <w:shd w:val="clear" w:color="auto" w:fill="FFFFFF"/>
        </w:rPr>
      </w:pPr>
      <w:r>
        <w:rPr>
          <w:rFonts w:ascii="Segoe UI" w:hAnsi="Segoe UI" w:cs="Segoe UI"/>
          <w:color w:val="362B36"/>
          <w:sz w:val="21"/>
          <w:szCs w:val="21"/>
          <w:shd w:val="clear" w:color="auto" w:fill="FFFFFF"/>
        </w:rPr>
        <w:t xml:space="preserve">300 Words (305 allowing for title that </w:t>
      </w:r>
      <w:proofErr w:type="gramStart"/>
      <w:r>
        <w:rPr>
          <w:rFonts w:ascii="Segoe UI" w:hAnsi="Segoe UI" w:cs="Segoe UI"/>
          <w:color w:val="362B36"/>
          <w:sz w:val="21"/>
          <w:szCs w:val="21"/>
          <w:shd w:val="clear" w:color="auto" w:fill="FFFFFF"/>
        </w:rPr>
        <w:t>wont</w:t>
      </w:r>
      <w:proofErr w:type="gramEnd"/>
      <w:r>
        <w:rPr>
          <w:rFonts w:ascii="Segoe UI" w:hAnsi="Segoe UI" w:cs="Segoe UI"/>
          <w:color w:val="362B36"/>
          <w:sz w:val="21"/>
          <w:szCs w:val="21"/>
          <w:shd w:val="clear" w:color="auto" w:fill="FFFFFF"/>
        </w:rPr>
        <w:t xml:space="preserve"> be in the text)</w:t>
      </w:r>
    </w:p>
    <w:p w14:paraId="3D6A6F49" w14:textId="77777777" w:rsidR="00DE4BE0" w:rsidRDefault="00DE4BE0">
      <w:pPr>
        <w:pStyle w:val="CommentText"/>
        <w:rPr>
          <w:rFonts w:ascii="Segoe UI" w:hAnsi="Segoe UI" w:cs="Segoe UI"/>
          <w:color w:val="362B36"/>
          <w:sz w:val="21"/>
          <w:szCs w:val="21"/>
          <w:shd w:val="clear" w:color="auto" w:fill="FFFFFF"/>
        </w:rPr>
      </w:pPr>
    </w:p>
    <w:p w14:paraId="00F73C36" w14:textId="561CB3E4" w:rsidR="00DE4BE0" w:rsidRDefault="00DE4BE0">
      <w:pPr>
        <w:pStyle w:val="CommentText"/>
      </w:pPr>
      <w:r>
        <w:rPr>
          <w:rFonts w:ascii="Segoe UI" w:hAnsi="Segoe UI" w:cs="Segoe UI"/>
          <w:color w:val="362B36"/>
          <w:sz w:val="21"/>
          <w:szCs w:val="21"/>
          <w:shd w:val="clear" w:color="auto" w:fill="FFFFFF"/>
        </w:rPr>
        <w:t>The link goes to a OneNote page with the working notes.</w:t>
      </w:r>
    </w:p>
  </w:comment>
  <w:comment w:id="0" w:author="Jim Deane" w:date="2021-09-05T18:14:00Z" w:initials="JD">
    <w:p w14:paraId="29C5170E" w14:textId="77777777" w:rsidR="00231CCB" w:rsidRDefault="00231CCB">
      <w:pPr>
        <w:pStyle w:val="CommentText"/>
      </w:pPr>
      <w:r>
        <w:rPr>
          <w:rStyle w:val="CommentReference"/>
        </w:rPr>
        <w:annotationRef/>
      </w:r>
      <w:r>
        <w:t xml:space="preserve">I know </w:t>
      </w:r>
      <w:proofErr w:type="spellStart"/>
      <w:r>
        <w:t>its</w:t>
      </w:r>
      <w:proofErr w:type="spellEnd"/>
      <w:r>
        <w:t xml:space="preserve"> too many words but it’s a start!!!!</w:t>
      </w:r>
    </w:p>
    <w:p w14:paraId="063C68F3" w14:textId="44271107" w:rsidR="00231CCB" w:rsidRDefault="00231CC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73C36" w15:done="0"/>
  <w15:commentEx w15:paraId="063C6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DAF1E" w16cex:dateUtc="2021-09-04T07:38:00Z"/>
  <w16cex:commentExtensible w16cex:durableId="24DF8776" w16cex:dateUtc="2021-09-05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73C36" w16cid:durableId="24DDAF1E"/>
  <w16cid:commentId w16cid:paraId="063C68F3" w16cid:durableId="24DF87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1501"/>
    <w:multiLevelType w:val="multilevel"/>
    <w:tmpl w:val="11B2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 Deane">
    <w15:presenceInfo w15:providerId="None" w15:userId="Jim De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F8F8A7"/>
    <w:rsid w:val="00042F8C"/>
    <w:rsid w:val="000B506E"/>
    <w:rsid w:val="000E783D"/>
    <w:rsid w:val="0011000F"/>
    <w:rsid w:val="00172706"/>
    <w:rsid w:val="001C3A3F"/>
    <w:rsid w:val="00231CCB"/>
    <w:rsid w:val="002E33EA"/>
    <w:rsid w:val="002E5B25"/>
    <w:rsid w:val="00324CE8"/>
    <w:rsid w:val="006311AE"/>
    <w:rsid w:val="007063A5"/>
    <w:rsid w:val="00782580"/>
    <w:rsid w:val="007C6944"/>
    <w:rsid w:val="00824170"/>
    <w:rsid w:val="008A4B5D"/>
    <w:rsid w:val="008D5CB4"/>
    <w:rsid w:val="00915D33"/>
    <w:rsid w:val="00922BBA"/>
    <w:rsid w:val="00943721"/>
    <w:rsid w:val="00A4153F"/>
    <w:rsid w:val="00AE3B10"/>
    <w:rsid w:val="00BA7FA6"/>
    <w:rsid w:val="00C41FCB"/>
    <w:rsid w:val="00C65581"/>
    <w:rsid w:val="00DE4BE0"/>
    <w:rsid w:val="00E34D05"/>
    <w:rsid w:val="00E658A9"/>
    <w:rsid w:val="00F537E5"/>
    <w:rsid w:val="00FE2D94"/>
    <w:rsid w:val="62F8F8A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F8A7"/>
  <w15:chartTrackingRefBased/>
  <w15:docId w15:val="{779902B9-6CF4-814D-A50A-7ECBB5A8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153F"/>
    <w:rPr>
      <w:sz w:val="16"/>
      <w:szCs w:val="16"/>
    </w:rPr>
  </w:style>
  <w:style w:type="paragraph" w:styleId="CommentText">
    <w:name w:val="annotation text"/>
    <w:basedOn w:val="Normal"/>
    <w:link w:val="CommentTextChar"/>
    <w:uiPriority w:val="99"/>
    <w:semiHidden/>
    <w:unhideWhenUsed/>
    <w:rsid w:val="00A4153F"/>
    <w:pPr>
      <w:spacing w:line="240" w:lineRule="auto"/>
    </w:pPr>
    <w:rPr>
      <w:sz w:val="20"/>
      <w:szCs w:val="20"/>
    </w:rPr>
  </w:style>
  <w:style w:type="character" w:customStyle="1" w:styleId="CommentTextChar">
    <w:name w:val="Comment Text Char"/>
    <w:basedOn w:val="DefaultParagraphFont"/>
    <w:link w:val="CommentText"/>
    <w:uiPriority w:val="99"/>
    <w:semiHidden/>
    <w:rsid w:val="00A4153F"/>
    <w:rPr>
      <w:sz w:val="20"/>
      <w:szCs w:val="20"/>
    </w:rPr>
  </w:style>
  <w:style w:type="paragraph" w:styleId="CommentSubject">
    <w:name w:val="annotation subject"/>
    <w:basedOn w:val="CommentText"/>
    <w:next w:val="CommentText"/>
    <w:link w:val="CommentSubjectChar"/>
    <w:uiPriority w:val="99"/>
    <w:semiHidden/>
    <w:unhideWhenUsed/>
    <w:rsid w:val="00A4153F"/>
    <w:rPr>
      <w:b/>
      <w:bCs/>
    </w:rPr>
  </w:style>
  <w:style w:type="character" w:customStyle="1" w:styleId="CommentSubjectChar">
    <w:name w:val="Comment Subject Char"/>
    <w:basedOn w:val="CommentTextChar"/>
    <w:link w:val="CommentSubject"/>
    <w:uiPriority w:val="99"/>
    <w:semiHidden/>
    <w:rsid w:val="00A4153F"/>
    <w:rPr>
      <w:b/>
      <w:bCs/>
      <w:sz w:val="20"/>
      <w:szCs w:val="20"/>
    </w:rPr>
  </w:style>
  <w:style w:type="paragraph" w:styleId="Title">
    <w:name w:val="Title"/>
    <w:basedOn w:val="Normal"/>
    <w:next w:val="Normal"/>
    <w:link w:val="TitleChar"/>
    <w:uiPriority w:val="10"/>
    <w:qFormat/>
    <w:rsid w:val="00C41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F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3721"/>
    <w:rPr>
      <w:color w:val="0563C1" w:themeColor="hyperlink"/>
      <w:u w:val="single"/>
    </w:rPr>
  </w:style>
  <w:style w:type="character" w:styleId="UnresolvedMention">
    <w:name w:val="Unresolved Mention"/>
    <w:basedOn w:val="DefaultParagraphFont"/>
    <w:uiPriority w:val="99"/>
    <w:semiHidden/>
    <w:unhideWhenUsed/>
    <w:rsid w:val="00943721"/>
    <w:rPr>
      <w:color w:val="605E5C"/>
      <w:shd w:val="clear" w:color="auto" w:fill="E1DFDD"/>
    </w:rPr>
  </w:style>
  <w:style w:type="character" w:styleId="FollowedHyperlink">
    <w:name w:val="FollowedHyperlink"/>
    <w:basedOn w:val="DefaultParagraphFont"/>
    <w:uiPriority w:val="99"/>
    <w:semiHidden/>
    <w:unhideWhenUsed/>
    <w:rsid w:val="00943721"/>
    <w:rPr>
      <w:color w:val="954F72" w:themeColor="followedHyperlink"/>
      <w:u w:val="single"/>
    </w:rPr>
  </w:style>
  <w:style w:type="paragraph" w:styleId="NormalWeb">
    <w:name w:val="Normal (Web)"/>
    <w:basedOn w:val="Normal"/>
    <w:uiPriority w:val="99"/>
    <w:semiHidden/>
    <w:unhideWhenUsed/>
    <w:rsid w:val="001C3A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E78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6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7d11910f-2d00-46b9-8075-4906a3ef6f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F2399E69F0624E876E647B22603042" ma:contentTypeVersion="13" ma:contentTypeDescription="Create a new document." ma:contentTypeScope="" ma:versionID="a2431f1b188ff4b3eafee9a5f266b3aa">
  <xsd:schema xmlns:xsd="http://www.w3.org/2001/XMLSchema" xmlns:xs="http://www.w3.org/2001/XMLSchema" xmlns:p="http://schemas.microsoft.com/office/2006/metadata/properties" xmlns:ns2="7d11910f-2d00-46b9-8075-4906a3ef6f77" xmlns:ns3="24a1ab87-4c01-4370-a5ba-12279dac4a86" targetNamespace="http://schemas.microsoft.com/office/2006/metadata/properties" ma:root="true" ma:fieldsID="ee3dd2d9bbbab430952335d09a2ac78e" ns2:_="" ns3:_="">
    <xsd:import namespace="7d11910f-2d00-46b9-8075-4906a3ef6f77"/>
    <xsd:import namespace="24a1ab87-4c01-4370-a5ba-12279dac4a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1910f-2d00-46b9-8075-4906a3ef6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1ab87-4c01-4370-a5ba-12279dac4a8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1CFF2-03DA-47A8-AAD8-E6595CBA465A}">
  <ds:schemaRefs>
    <ds:schemaRef ds:uri="http://schemas.microsoft.com/office/2006/metadata/properties"/>
    <ds:schemaRef ds:uri="http://schemas.microsoft.com/office/infopath/2007/PartnerControls"/>
    <ds:schemaRef ds:uri="7d11910f-2d00-46b9-8075-4906a3ef6f77"/>
  </ds:schemaRefs>
</ds:datastoreItem>
</file>

<file path=customXml/itemProps2.xml><?xml version="1.0" encoding="utf-8"?>
<ds:datastoreItem xmlns:ds="http://schemas.openxmlformats.org/officeDocument/2006/customXml" ds:itemID="{18F654DC-7B38-4477-AB9A-08FCB8D9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1910f-2d00-46b9-8075-4906a3ef6f77"/>
    <ds:schemaRef ds:uri="24a1ab87-4c01-4370-a5ba-12279dac4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DB5FAE-4725-4614-A747-29E2BB114F16}">
  <ds:schemaRefs>
    <ds:schemaRef ds:uri="http://schemas.microsoft.com/sharepoint/v3/contenttype/forms"/>
  </ds:schemaRefs>
</ds:datastoreItem>
</file>

<file path=customXml/itemProps4.xml><?xml version="1.0" encoding="utf-8"?>
<ds:datastoreItem xmlns:ds="http://schemas.openxmlformats.org/officeDocument/2006/customXml" ds:itemID="{DFAA1D06-D7CA-4B29-B42A-3BD184D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Deane</dc:creator>
  <cp:keywords/>
  <dc:description/>
  <cp:lastModifiedBy>Jim Deane</cp:lastModifiedBy>
  <cp:revision>1</cp:revision>
  <dcterms:created xsi:type="dcterms:W3CDTF">2021-09-03T23:37:00Z</dcterms:created>
  <dcterms:modified xsi:type="dcterms:W3CDTF">2021-09-06T11:01:00Z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0x01010003F2399E69F0624E876E647B22603042</vt:lpwstr>
  </property>
</Properties>
</file>